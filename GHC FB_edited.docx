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78" w:rsidRPr="00DD3578" w:rsidRDefault="00DD3578" w:rsidP="00DD3578">
      <w:pPr>
        <w:rPr>
          <w:b/>
        </w:rPr>
      </w:pPr>
      <w:r w:rsidRPr="00DD3578">
        <w:rPr>
          <w:b/>
        </w:rPr>
        <w:t>What are some ways that you think technology/the Facebook platform can be utilized to help</w:t>
      </w:r>
      <w:r w:rsidR="00B97CF8">
        <w:rPr>
          <w:b/>
        </w:rPr>
        <w:t xml:space="preserve"> </w:t>
      </w:r>
      <w:r w:rsidRPr="00DD3578">
        <w:rPr>
          <w:b/>
        </w:rPr>
        <w:t>people in your local community? (1-2 paragraphs)</w:t>
      </w:r>
    </w:p>
    <w:p w:rsidR="00DD3578" w:rsidRDefault="00DD3578" w:rsidP="00DD3578">
      <w:pPr>
        <w:spacing w:line="360" w:lineRule="auto"/>
      </w:pPr>
      <w:r w:rsidRPr="00DD3578">
        <w:t>Life is all about healthy relations. We can either be bold enough to directly interact with</w:t>
      </w:r>
      <w:r>
        <w:t xml:space="preserve"> </w:t>
      </w:r>
      <w:r w:rsidRPr="00DD3578">
        <w:t xml:space="preserve">strangers or easily </w:t>
      </w:r>
      <w:r w:rsidR="00B97CF8">
        <w:t xml:space="preserve">ping them on Facebook. Not only </w:t>
      </w:r>
      <w:r w:rsidR="00B97CF8" w:rsidRPr="00DD3578">
        <w:t>this, sharing your knowledge and offering your services to the society</w:t>
      </w:r>
      <w:r w:rsidRPr="00DD3578">
        <w:t xml:space="preserve"> always been effortless. A major utilization of the Facebook</w:t>
      </w:r>
      <w:r>
        <w:t xml:space="preserve"> </w:t>
      </w:r>
      <w:r w:rsidRPr="00DD3578">
        <w:t>platform that I believe is the Fundraisers. The local communities have been benefited a lot from</w:t>
      </w:r>
      <w:r>
        <w:t xml:space="preserve"> </w:t>
      </w:r>
      <w:r w:rsidRPr="00DD3578">
        <w:t xml:space="preserve">the fundraisers initiated by the </w:t>
      </w:r>
      <w:proofErr w:type="spellStart"/>
      <w:r w:rsidRPr="00DD3578">
        <w:t>KhalsaAid</w:t>
      </w:r>
      <w:proofErr w:type="spellEnd"/>
      <w:r w:rsidRPr="00DD3578">
        <w:t xml:space="preserve"> and </w:t>
      </w:r>
      <w:proofErr w:type="spellStart"/>
      <w:r w:rsidRPr="00DD3578">
        <w:t>SikhNet</w:t>
      </w:r>
      <w:proofErr w:type="spellEnd"/>
      <w:r w:rsidRPr="00DD3578">
        <w:t xml:space="preserve"> that have organized relief camps and</w:t>
      </w:r>
      <w:r>
        <w:t xml:space="preserve"> </w:t>
      </w:r>
      <w:r w:rsidRPr="00DD3578">
        <w:t>rescues for the victims of wars and natural calamities. These fundraisers can be utilized for the</w:t>
      </w:r>
      <w:r>
        <w:t xml:space="preserve"> </w:t>
      </w:r>
      <w:r w:rsidRPr="00DD3578">
        <w:t>local growth and development. Many a time, the local news has never been able to reach to</w:t>
      </w:r>
      <w:r>
        <w:t xml:space="preserve"> </w:t>
      </w:r>
      <w:r w:rsidRPr="00DD3578">
        <w:t>media. In such a scenario, Facebook like platforms can spread the word among people and</w:t>
      </w:r>
      <w:r>
        <w:t xml:space="preserve"> </w:t>
      </w:r>
      <w:r w:rsidRPr="00DD3578">
        <w:t>keep them up to date with the information.</w:t>
      </w:r>
      <w:r>
        <w:t xml:space="preserve"> </w:t>
      </w:r>
    </w:p>
    <w:p w:rsidR="00DD3578" w:rsidRDefault="00DD3578" w:rsidP="00DD3578">
      <w:pPr>
        <w:spacing w:line="360" w:lineRule="auto"/>
      </w:pPr>
      <w:r w:rsidRPr="00DD3578">
        <w:t>Besides this, organizing local events with a clear influence on the suitable demographic group is</w:t>
      </w:r>
      <w:r>
        <w:t xml:space="preserve"> </w:t>
      </w:r>
      <w:r w:rsidRPr="00DD3578">
        <w:t>beneficial. I have been into organizing a bunch of events and Facebook has always been the</w:t>
      </w:r>
      <w:r>
        <w:t xml:space="preserve"> </w:t>
      </w:r>
      <w:r w:rsidRPr="00DD3578">
        <w:t>preferred platform to spread the word and reach out to the relevant community. The community</w:t>
      </w:r>
      <w:r>
        <w:t xml:space="preserve"> </w:t>
      </w:r>
      <w:r w:rsidRPr="00DD3578">
        <w:t>groups like Ludhiana Help Post and Montreal help group can be useful especially for students to</w:t>
      </w:r>
      <w:r>
        <w:t xml:space="preserve"> </w:t>
      </w:r>
      <w:r w:rsidRPr="00DD3578">
        <w:t>look for apartments and inexpensive stuff. Study groups can be an effective resource for</w:t>
      </w:r>
      <w:r>
        <w:t xml:space="preserve"> </w:t>
      </w:r>
      <w:r w:rsidRPr="00DD3578">
        <w:t>students to gather off-campus aid in studies and discussions.</w:t>
      </w:r>
    </w:p>
    <w:p w:rsidR="00DD3578" w:rsidRPr="00DD3578" w:rsidRDefault="00DD3578" w:rsidP="00DD3578"/>
    <w:p w:rsidR="00DD3578" w:rsidRPr="00DD3578" w:rsidRDefault="00DD3578" w:rsidP="00DD3578">
      <w:pPr>
        <w:rPr>
          <w:b/>
        </w:rPr>
      </w:pPr>
      <w:r w:rsidRPr="00DD3578">
        <w:rPr>
          <w:b/>
        </w:rPr>
        <w:t>What products interest you most at Facebook and why? (1-2 paragraphs)</w:t>
      </w:r>
    </w:p>
    <w:p w:rsidR="00DD3578" w:rsidRPr="00DD3578" w:rsidRDefault="00DD3578" w:rsidP="00DD3578">
      <w:pPr>
        <w:spacing w:line="360" w:lineRule="auto"/>
      </w:pPr>
      <w:r w:rsidRPr="00DD3578">
        <w:t>I have always appreciated how the live broadcast has become the top performer of the century</w:t>
      </w:r>
      <w:r>
        <w:t xml:space="preserve"> </w:t>
      </w:r>
      <w:r w:rsidRPr="00DD3578">
        <w:t>after the 20 years ago struggling of the Golden temple community for the live broadcast of the</w:t>
      </w:r>
      <w:r>
        <w:t xml:space="preserve"> </w:t>
      </w:r>
      <w:r w:rsidRPr="00DD3578">
        <w:t>reciting at the temple. Now, the Facebook Live feature is available on just a tap. Another service</w:t>
      </w:r>
      <w:r>
        <w:t xml:space="preserve"> </w:t>
      </w:r>
      <w:r w:rsidRPr="00DD3578">
        <w:t>of interest is the Facebook Instant Articles. The interactive pages</w:t>
      </w:r>
      <w:r>
        <w:t>,</w:t>
      </w:r>
      <w:r w:rsidRPr="00DD3578">
        <w:t xml:space="preserve"> being loaded at a speed 10</w:t>
      </w:r>
      <w:r>
        <w:t xml:space="preserve"> </w:t>
      </w:r>
      <w:r w:rsidRPr="00DD3578">
        <w:t>times faste</w:t>
      </w:r>
      <w:r>
        <w:t>r than that of a normal page, have</w:t>
      </w:r>
      <w:r w:rsidRPr="00DD3578">
        <w:t xml:space="preserve"> created a zoom in the Facebook usage for</w:t>
      </w:r>
      <w:r>
        <w:t xml:space="preserve"> </w:t>
      </w:r>
      <w:r w:rsidRPr="00DD3578">
        <w:t>newsfeed. The marketplace makes it easier to buy and sell products locally. This is beneficial</w:t>
      </w:r>
      <w:r>
        <w:t xml:space="preserve"> </w:t>
      </w:r>
      <w:r w:rsidRPr="00DD3578">
        <w:t>especially for the students as they can look for inexpensive products within a reachable location.</w:t>
      </w:r>
    </w:p>
    <w:p w:rsidR="00DD3578" w:rsidRDefault="00B97CF8" w:rsidP="00DD3578">
      <w:pPr>
        <w:spacing w:line="360" w:lineRule="auto"/>
      </w:pPr>
      <w:r>
        <w:t xml:space="preserve">The Facebook Local </w:t>
      </w:r>
      <w:r w:rsidRPr="00B97CF8">
        <w:t xml:space="preserve">app is essentially a way to find out what's happening nearby. </w:t>
      </w:r>
      <w:r>
        <w:t>It combines the things Facebook ha</w:t>
      </w:r>
      <w:r w:rsidRPr="00B97CF8">
        <w:t xml:space="preserve">s always done well—information about places, recommendations from your friends, </w:t>
      </w:r>
      <w:r>
        <w:t>events</w:t>
      </w:r>
      <w:r w:rsidRPr="00B97CF8">
        <w:t xml:space="preserve"> happening in your town—and puts </w:t>
      </w:r>
      <w:r>
        <w:t>all of this</w:t>
      </w:r>
      <w:r w:rsidRPr="00B97CF8">
        <w:t xml:space="preserve"> in one place. </w:t>
      </w:r>
      <w:r w:rsidR="00DD3578" w:rsidRPr="00DD3578">
        <w:t>Not to forget, the everyday used messenger that helps connect people across the world. Not</w:t>
      </w:r>
      <w:r w:rsidR="00DD3578">
        <w:t xml:space="preserve"> </w:t>
      </w:r>
      <w:r w:rsidR="00DD3578" w:rsidRPr="00DD3578">
        <w:t xml:space="preserve">everyone feels </w:t>
      </w:r>
      <w:del w:id="0" w:author="Adetula, Temi (EUT &amp; BTO)" w:date="2018-06-28T13:09:00Z">
        <w:r w:rsidR="00DD3578" w:rsidRPr="00DD3578" w:rsidDel="0078666C">
          <w:delText xml:space="preserve">convenient </w:delText>
        </w:r>
      </w:del>
      <w:ins w:id="1" w:author="Adetula, Temi (EUT &amp; BTO)" w:date="2018-06-28T13:09:00Z">
        <w:r w:rsidR="0078666C">
          <w:t>comfortable</w:t>
        </w:r>
        <w:r w:rsidR="0078666C" w:rsidRPr="00DD3578">
          <w:t xml:space="preserve"> </w:t>
        </w:r>
      </w:ins>
      <w:r w:rsidR="00DD3578" w:rsidRPr="00DD3578">
        <w:t>to be accessible via phone</w:t>
      </w:r>
      <w:ins w:id="2" w:author="Adetula, Temi (EUT &amp; BTO)" w:date="2018-06-28T13:09:00Z">
        <w:r w:rsidR="0078666C">
          <w:t xml:space="preserve">. </w:t>
        </w:r>
      </w:ins>
      <w:del w:id="3" w:author="Adetula, Temi (EUT &amp; BTO)" w:date="2018-06-28T13:09:00Z">
        <w:r w:rsidR="00DD3578" w:rsidRPr="00DD3578" w:rsidDel="0078666C">
          <w:delText xml:space="preserve">. </w:delText>
        </w:r>
      </w:del>
      <w:r w:rsidR="00DD3578" w:rsidRPr="00DD3578">
        <w:t xml:space="preserve">However, the </w:t>
      </w:r>
      <w:ins w:id="4" w:author="Adetula, Temi (EUT &amp; BTO)" w:date="2018-06-28T13:09:00Z">
        <w:r w:rsidR="0078666C">
          <w:t xml:space="preserve">Facebook </w:t>
        </w:r>
      </w:ins>
      <w:r w:rsidR="00DD3578" w:rsidRPr="00DD3578">
        <w:t>messenger acts as a</w:t>
      </w:r>
      <w:r w:rsidR="00DD3578">
        <w:t xml:space="preserve"> </w:t>
      </w:r>
      <w:r w:rsidR="00DD3578" w:rsidRPr="00DD3578">
        <w:t>savior and gives a wider reach.</w:t>
      </w:r>
    </w:p>
    <w:p w:rsidR="00DD3578" w:rsidRPr="00DD3578" w:rsidRDefault="00DD3578" w:rsidP="00DD3578"/>
    <w:p w:rsidR="00DD3578" w:rsidRPr="00DD3578" w:rsidRDefault="00DD3578" w:rsidP="00DD3578">
      <w:pPr>
        <w:rPr>
          <w:b/>
        </w:rPr>
      </w:pPr>
      <w:r w:rsidRPr="00DD3578">
        <w:rPr>
          <w:b/>
        </w:rPr>
        <w:t>What has been your biggest obstacle to pursuing Computer Science? How has it motivated you</w:t>
      </w:r>
      <w:r w:rsidR="00B97CF8">
        <w:rPr>
          <w:b/>
        </w:rPr>
        <w:t xml:space="preserve"> </w:t>
      </w:r>
      <w:r w:rsidRPr="00DD3578">
        <w:rPr>
          <w:b/>
        </w:rPr>
        <w:t>to pursue your future goals? (2-3 paragraphs)</w:t>
      </w:r>
    </w:p>
    <w:p w:rsidR="00DD3578" w:rsidRDefault="00DD3578" w:rsidP="00B97CF8">
      <w:pPr>
        <w:spacing w:line="360" w:lineRule="auto"/>
      </w:pPr>
      <w:r w:rsidRPr="00DD3578">
        <w:t>I belong to a diminutive town whose culture verbalizes that man is the only head of the house</w:t>
      </w:r>
      <w:r>
        <w:t xml:space="preserve"> </w:t>
      </w:r>
      <w:r w:rsidRPr="00DD3578">
        <w:t>and has the ascendancy to work while women belong to the category of being housewives.</w:t>
      </w:r>
      <w:r>
        <w:t xml:space="preserve"> </w:t>
      </w:r>
      <w:r w:rsidRPr="00DD3578">
        <w:t>Ostensibly, my mother is a housewife. My parents always wanted me to lead a facile life,</w:t>
      </w:r>
      <w:r>
        <w:t xml:space="preserve"> </w:t>
      </w:r>
      <w:r w:rsidRPr="00DD3578">
        <w:t>completing my Bachelor's in Arts and eventually get married. However, I was always enamored</w:t>
      </w:r>
      <w:r>
        <w:t xml:space="preserve"> </w:t>
      </w:r>
      <w:del w:id="5" w:author="Adetula, Temi (EUT &amp; BTO)" w:date="2018-06-28T13:10:00Z">
        <w:r w:rsidRPr="00DD3578" w:rsidDel="0078666C">
          <w:delText xml:space="preserve">of </w:delText>
        </w:r>
      </w:del>
      <w:ins w:id="6" w:author="Adetula, Temi (EUT &amp; BTO)" w:date="2018-06-28T13:10:00Z">
        <w:r w:rsidR="0078666C">
          <w:t>with</w:t>
        </w:r>
        <w:r w:rsidR="0078666C" w:rsidRPr="00DD3578">
          <w:t xml:space="preserve"> </w:t>
        </w:r>
      </w:ins>
      <w:r w:rsidRPr="00DD3578">
        <w:t>programming and technical stuff and all the innovations of Google, Microsoft, and other</w:t>
      </w:r>
      <w:r>
        <w:t xml:space="preserve"> </w:t>
      </w:r>
      <w:r w:rsidRPr="00DD3578">
        <w:t xml:space="preserve">corporations </w:t>
      </w:r>
      <w:del w:id="7" w:author="Adetula, Temi (EUT &amp; BTO)" w:date="2018-06-28T13:11:00Z">
        <w:r w:rsidRPr="00DD3578" w:rsidDel="0078666C">
          <w:delText xml:space="preserve">used to </w:delText>
        </w:r>
      </w:del>
      <w:r w:rsidRPr="00DD3578">
        <w:t>enthrall</w:t>
      </w:r>
      <w:ins w:id="8" w:author="Adetula, Temi (EUT &amp; BTO)" w:date="2018-06-28T13:11:00Z">
        <w:r w:rsidR="0078666C">
          <w:t>ed</w:t>
        </w:r>
      </w:ins>
      <w:r w:rsidRPr="00DD3578">
        <w:t xml:space="preserve"> me. From the time of my high school, I dreamt of being a software</w:t>
      </w:r>
      <w:r>
        <w:t xml:space="preserve"> </w:t>
      </w:r>
      <w:r w:rsidRPr="00DD3578">
        <w:t>engineer and eventually, have my software company and be an independent businesswoman</w:t>
      </w:r>
      <w:r>
        <w:t xml:space="preserve"> </w:t>
      </w:r>
      <w:r w:rsidRPr="00DD3578">
        <w:t xml:space="preserve">which </w:t>
      </w:r>
      <w:del w:id="9" w:author="Adetula, Temi (EUT &amp; BTO)" w:date="2018-06-28T13:12:00Z">
        <w:r w:rsidRPr="00DD3578" w:rsidDel="0078666C">
          <w:delText>lead</w:delText>
        </w:r>
      </w:del>
      <w:ins w:id="10" w:author="Adetula, Temi (EUT &amp; BTO)" w:date="2018-06-28T13:12:00Z">
        <w:r w:rsidR="0078666C" w:rsidRPr="00DD3578">
          <w:t>led</w:t>
        </w:r>
      </w:ins>
      <w:r w:rsidRPr="00DD3578">
        <w:t xml:space="preserve"> me to make antithetical choices. Though I had to compromise with a Tier 3</w:t>
      </w:r>
      <w:r>
        <w:t xml:space="preserve"> </w:t>
      </w:r>
      <w:r w:rsidRPr="00DD3578">
        <w:t xml:space="preserve">engineering school, I </w:t>
      </w:r>
      <w:del w:id="11" w:author="Adetula, Temi (EUT &amp; BTO)" w:date="2018-06-28T13:12:00Z">
        <w:r w:rsidRPr="00DD3578" w:rsidDel="0078666C">
          <w:delText xml:space="preserve">was </w:delText>
        </w:r>
      </w:del>
      <w:ins w:id="12" w:author="Adetula, Temi (EUT &amp; BTO)" w:date="2018-06-28T13:12:00Z">
        <w:r w:rsidR="0078666C">
          <w:t>am</w:t>
        </w:r>
        <w:r w:rsidR="0078666C" w:rsidRPr="00DD3578">
          <w:t xml:space="preserve"> </w:t>
        </w:r>
      </w:ins>
      <w:r w:rsidRPr="00DD3578">
        <w:t>the first one in the family to pursue a degree in Computer Science.</w:t>
      </w:r>
    </w:p>
    <w:p w:rsidR="00DD3578" w:rsidRPr="00DD3578" w:rsidRDefault="00DD3578" w:rsidP="00B97CF8">
      <w:pPr>
        <w:spacing w:line="360" w:lineRule="auto"/>
      </w:pPr>
      <w:r w:rsidRPr="00DD3578">
        <w:t>Since then, I have been in the quest for achieving my goal and thus, probing for internships to</w:t>
      </w:r>
      <w:r>
        <w:t xml:space="preserve"> </w:t>
      </w:r>
      <w:r w:rsidRPr="00DD3578">
        <w:t>enhance my technical skills while I am a student and step into the industry as an erudite person</w:t>
      </w:r>
      <w:r>
        <w:t xml:space="preserve"> </w:t>
      </w:r>
      <w:del w:id="13" w:author="Adetula, Temi (EUT &amp; BTO)" w:date="2018-06-28T13:13:00Z">
        <w:r w:rsidRPr="00DD3578" w:rsidDel="0078666C">
          <w:delText xml:space="preserve">geared </w:delText>
        </w:r>
      </w:del>
      <w:ins w:id="14" w:author="Adetula, Temi (EUT &amp; BTO)" w:date="2018-06-28T13:13:00Z">
        <w:r w:rsidR="0078666C">
          <w:t>equipped/prepared (choose anyone)</w:t>
        </w:r>
      </w:ins>
      <w:del w:id="15" w:author="Adetula, Temi (EUT &amp; BTO)" w:date="2018-06-28T13:13:00Z">
        <w:r w:rsidRPr="00DD3578" w:rsidDel="0078666C">
          <w:delText>up</w:delText>
        </w:r>
      </w:del>
      <w:r w:rsidRPr="00DD3578">
        <w:t xml:space="preserve"> to face the world. It is this stimulation that </w:t>
      </w:r>
      <w:r w:rsidR="00B97CF8">
        <w:t>drove</w:t>
      </w:r>
      <w:r w:rsidRPr="00DD3578">
        <w:t xml:space="preserve"> me to participate in Google Summer</w:t>
      </w:r>
      <w:r>
        <w:t xml:space="preserve"> </w:t>
      </w:r>
      <w:r w:rsidRPr="00DD3578">
        <w:t>of Code 2017.</w:t>
      </w:r>
    </w:p>
    <w:p w:rsidR="002A03F6" w:rsidRDefault="00DD3578" w:rsidP="00B97CF8">
      <w:pPr>
        <w:spacing w:line="360" w:lineRule="auto"/>
      </w:pPr>
      <w:r w:rsidRPr="00DD3578">
        <w:t>The male-female ratio in the workforce has always been heavier on the male side. Being a</w:t>
      </w:r>
      <w:r>
        <w:t xml:space="preserve"> </w:t>
      </w:r>
      <w:r w:rsidRPr="00DD3578">
        <w:t>woman this seem</w:t>
      </w:r>
      <w:ins w:id="16" w:author="Adetula, Temi (EUT &amp; BTO)" w:date="2018-06-28T13:14:00Z">
        <w:r w:rsidR="0078666C">
          <w:t>s</w:t>
        </w:r>
      </w:ins>
      <w:del w:id="17" w:author="Adetula, Temi (EUT &amp; BTO)" w:date="2018-06-28T13:14:00Z">
        <w:r w:rsidRPr="00DD3578" w:rsidDel="0078666C">
          <w:delText>ed</w:delText>
        </w:r>
      </w:del>
      <w:r w:rsidRPr="00DD3578">
        <w:t xml:space="preserve"> to be another obstacle in the sense that women </w:t>
      </w:r>
      <w:ins w:id="18" w:author="Adetula, Temi (EUT &amp; BTO)" w:date="2018-06-28T13:16:00Z">
        <w:r w:rsidR="0078666C">
          <w:t xml:space="preserve">are </w:t>
        </w:r>
      </w:ins>
      <w:del w:id="19" w:author="Adetula, Temi (EUT &amp; BTO)" w:date="2018-06-28T13:17:00Z">
        <w:r w:rsidRPr="00DD3578" w:rsidDel="0078666C">
          <w:delText xml:space="preserve">might </w:delText>
        </w:r>
      </w:del>
      <w:r w:rsidRPr="00DD3578">
        <w:t xml:space="preserve">not </w:t>
      </w:r>
      <w:del w:id="20" w:author="Adetula, Temi (EUT &amp; BTO)" w:date="2018-06-28T13:17:00Z">
        <w:r w:rsidRPr="00DD3578" w:rsidDel="0078666C">
          <w:delText xml:space="preserve">be accepted </w:delText>
        </w:r>
      </w:del>
      <w:ins w:id="21" w:author="Adetula, Temi (EUT &amp; BTO)" w:date="2018-06-28T13:17:00Z">
        <w:r w:rsidR="0078666C">
          <w:t xml:space="preserve">as interested </w:t>
        </w:r>
      </w:ins>
      <w:r w:rsidRPr="00DD3578">
        <w:t>in</w:t>
      </w:r>
      <w:r>
        <w:t xml:space="preserve"> </w:t>
      </w:r>
      <w:r w:rsidRPr="00DD3578">
        <w:t>th</w:t>
      </w:r>
      <w:ins w:id="22" w:author="Adetula, Temi (EUT &amp; BTO)" w:date="2018-06-28T13:17:00Z">
        <w:r w:rsidR="0078666C">
          <w:t>is</w:t>
        </w:r>
      </w:ins>
      <w:del w:id="23" w:author="Adetula, Temi (EUT &amp; BTO)" w:date="2018-06-28T13:17:00Z">
        <w:r w:rsidRPr="00DD3578" w:rsidDel="0078666C">
          <w:delText>e</w:delText>
        </w:r>
      </w:del>
      <w:r w:rsidRPr="00DD3578">
        <w:t xml:space="preserve"> industry. However, I ha</w:t>
      </w:r>
      <w:del w:id="24" w:author="Adetula, Temi (EUT &amp; BTO)" w:date="2018-06-28T13:17:00Z">
        <w:r w:rsidRPr="00DD3578" w:rsidDel="0078666C">
          <w:delText>d</w:delText>
        </w:r>
      </w:del>
      <w:ins w:id="25" w:author="Adetula, Temi (EUT &amp; BTO)" w:date="2018-06-28T13:17:00Z">
        <w:r w:rsidR="0078666C">
          <w:t>ve</w:t>
        </w:r>
      </w:ins>
      <w:r w:rsidRPr="00DD3578">
        <w:t xml:space="preserve"> </w:t>
      </w:r>
      <w:del w:id="26" w:author="Adetula, Temi (EUT &amp; BTO)" w:date="2018-06-28T13:18:00Z">
        <w:r w:rsidRPr="00DD3578" w:rsidDel="0078666C">
          <w:delText xml:space="preserve">to </w:delText>
        </w:r>
      </w:del>
      <w:r w:rsidRPr="00DD3578">
        <w:t>take</w:t>
      </w:r>
      <w:ins w:id="27" w:author="Adetula, Temi (EUT &amp; BTO)" w:date="2018-06-28T13:17:00Z">
        <w:r w:rsidR="0078666C">
          <w:t>n</w:t>
        </w:r>
      </w:ins>
      <w:r w:rsidRPr="00DD3578">
        <w:t xml:space="preserve"> this challenge </w:t>
      </w:r>
      <w:del w:id="28" w:author="Adetula, Temi (EUT &amp; BTO)" w:date="2018-06-28T13:18:00Z">
        <w:r w:rsidRPr="00DD3578" w:rsidDel="0078666C">
          <w:delText xml:space="preserve">and </w:delText>
        </w:r>
      </w:del>
      <w:ins w:id="29" w:author="Adetula, Temi (EUT &amp; BTO)" w:date="2018-06-28T13:18:00Z">
        <w:r w:rsidR="0078666C">
          <w:t>to</w:t>
        </w:r>
        <w:r w:rsidR="0078666C" w:rsidRPr="00DD3578">
          <w:t xml:space="preserve"> </w:t>
        </w:r>
      </w:ins>
      <w:r w:rsidRPr="00DD3578">
        <w:t>transpose</w:t>
      </w:r>
      <w:ins w:id="30" w:author="Adetula, Temi (EUT &amp; BTO)" w:date="2018-06-28T13:17:00Z">
        <w:r w:rsidR="0078666C">
          <w:t>d</w:t>
        </w:r>
      </w:ins>
      <w:r w:rsidRPr="00DD3578">
        <w:t xml:space="preserve"> the trend. This also influenced</w:t>
      </w:r>
      <w:r>
        <w:t xml:space="preserve"> </w:t>
      </w:r>
      <w:r w:rsidRPr="00DD3578">
        <w:t xml:space="preserve">me to be a part of </w:t>
      </w:r>
      <w:proofErr w:type="spellStart"/>
      <w:r w:rsidRPr="00DD3578">
        <w:t>Systers</w:t>
      </w:r>
      <w:proofErr w:type="spellEnd"/>
      <w:r w:rsidRPr="00DD3578">
        <w:t xml:space="preserve">, an Anita Borg Institute community. </w:t>
      </w:r>
      <w:proofErr w:type="spellStart"/>
      <w:r w:rsidRPr="00DD3578">
        <w:t>Systers</w:t>
      </w:r>
      <w:proofErr w:type="spellEnd"/>
      <w:r w:rsidRPr="00DD3578">
        <w:t xml:space="preserve"> welcomes women in</w:t>
      </w:r>
      <w:r>
        <w:t xml:space="preserve"> </w:t>
      </w:r>
      <w:r w:rsidRPr="00DD3578">
        <w:t>technology to collaborate and share their experiences. Furthermore, I was one of the recipients</w:t>
      </w:r>
      <w:r>
        <w:t xml:space="preserve"> </w:t>
      </w:r>
      <w:r w:rsidRPr="00DD3578">
        <w:t>of Google Scholarship for 2017 Grace Hopper Celebration</w:t>
      </w:r>
      <w:ins w:id="31" w:author="Adetula, Temi (EUT &amp; BTO)" w:date="2018-06-28T13:14:00Z">
        <w:r w:rsidR="0078666C">
          <w:t>, all</w:t>
        </w:r>
      </w:ins>
      <w:ins w:id="32" w:author="Adetula, Temi (EUT &amp; BTO)" w:date="2018-06-28T13:15:00Z">
        <w:r w:rsidR="0078666C">
          <w:t xml:space="preserve"> </w:t>
        </w:r>
      </w:ins>
      <w:ins w:id="33" w:author="Adetula, Temi (EUT &amp; BTO)" w:date="2018-06-28T13:14:00Z">
        <w:r w:rsidR="0078666C">
          <w:t xml:space="preserve">this motivates me to continue to </w:t>
        </w:r>
      </w:ins>
      <w:ins w:id="34" w:author="Adetula, Temi (EUT &amp; BTO)" w:date="2018-06-28T13:15:00Z">
        <w:r w:rsidR="0078666C">
          <w:t xml:space="preserve">pave way </w:t>
        </w:r>
        <w:bookmarkStart w:id="35" w:name="_GoBack"/>
        <w:bookmarkEnd w:id="35"/>
        <w:r w:rsidR="0078666C">
          <w:t>for women like me</w:t>
        </w:r>
      </w:ins>
      <w:ins w:id="36" w:author="Adetula, Temi (EUT &amp; BTO)" w:date="2018-06-28T13:18:00Z">
        <w:r w:rsidR="00EC23A1">
          <w:t>,</w:t>
        </w:r>
      </w:ins>
      <w:ins w:id="37" w:author="Adetula, Temi (EUT &amp; BTO)" w:date="2018-06-28T13:15:00Z">
        <w:r w:rsidR="0078666C">
          <w:t xml:space="preserve"> to keep pursuing my dreams, knowing it is attainable</w:t>
        </w:r>
      </w:ins>
      <w:r w:rsidRPr="00DD3578">
        <w:t>.</w:t>
      </w:r>
    </w:p>
    <w:sectPr w:rsidR="002A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etula, Temi (EUT &amp; BTO)">
    <w15:presenceInfo w15:providerId="AD" w15:userId="S-1-5-21-3239103917-2504883716-1117364297-35059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78"/>
    <w:rsid w:val="000C5891"/>
    <w:rsid w:val="00310921"/>
    <w:rsid w:val="0078666C"/>
    <w:rsid w:val="00B97CF8"/>
    <w:rsid w:val="00DD3578"/>
    <w:rsid w:val="00DF5B63"/>
    <w:rsid w:val="00EB03D1"/>
    <w:rsid w:val="00EC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694</Words>
  <Characters>3956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Ahuja, Gunpreet (IST)</dc:creator>
  <cp:lastModifiedBy>Ahuja, Gunpreet (IST)</cp:lastModifiedBy>
  <cp:revision>2</cp:revision>
  <dcterms:created xsi:type="dcterms:W3CDTF">2018-06-28T20:30:00Z</dcterms:created>
  <dcterms:modified xsi:type="dcterms:W3CDTF">2018-06-28T20:30:00Z</dcterms:modified>
</cp:coreProperties>
</file>